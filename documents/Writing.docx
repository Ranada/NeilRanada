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30F43" w14:textId="7D353DAA" w:rsidR="00213346" w:rsidRPr="00213346" w:rsidRDefault="00213346" w:rsidP="00FB50AD">
      <w:pPr>
        <w:rPr>
          <w:b/>
          <w:u w:val="single"/>
        </w:rPr>
      </w:pPr>
      <w:r w:rsidRPr="00213346">
        <w:rPr>
          <w:b/>
          <w:u w:val="single"/>
        </w:rPr>
        <w:t>ABOUT PAGE</w:t>
      </w:r>
    </w:p>
    <w:p w14:paraId="5A3D500F" w14:textId="77777777" w:rsidR="00213346" w:rsidRDefault="00213346" w:rsidP="00FB50AD"/>
    <w:p w14:paraId="7E8BAA60" w14:textId="794E182F" w:rsidR="00213346" w:rsidRDefault="00213346" w:rsidP="00FB50AD">
      <w:r>
        <w:t>(photo of me)</w:t>
      </w:r>
    </w:p>
    <w:p w14:paraId="4402C91F" w14:textId="77777777" w:rsidR="00213346" w:rsidRDefault="00213346" w:rsidP="00FB50AD"/>
    <w:p w14:paraId="083825A5" w14:textId="77777777" w:rsidR="00FB50AD" w:rsidRDefault="00FB50AD" w:rsidP="00FB50AD">
      <w:r>
        <w:t>SOLVING PROBLEMS FOR 10 YEARS</w:t>
      </w:r>
    </w:p>
    <w:p w14:paraId="6D08CD55" w14:textId="77777777" w:rsidR="00FB50AD" w:rsidRDefault="00FB50AD" w:rsidP="00FB50AD"/>
    <w:p w14:paraId="05BA1E08" w14:textId="77777777" w:rsidR="00FB50AD" w:rsidRDefault="00FB50AD" w:rsidP="00FB50AD">
      <w:r>
        <w:t>User Experience Designer</w:t>
      </w:r>
    </w:p>
    <w:p w14:paraId="501EDEF7" w14:textId="77777777" w:rsidR="00FB50AD" w:rsidRDefault="00FB50AD" w:rsidP="00FB50AD"/>
    <w:p w14:paraId="4B5C7D33" w14:textId="77777777" w:rsidR="00FB50AD" w:rsidRDefault="00FB50AD" w:rsidP="00FB50AD">
      <w:r>
        <w:t xml:space="preserve">I'm a User Experience Designer currently freelancing out of San Diego, CA. I'm a fan of efficiency. I help make </w:t>
      </w:r>
      <w:commentRangeStart w:id="0"/>
      <w:r>
        <w:t>digital product</w:t>
      </w:r>
      <w:bookmarkStart w:id="1" w:name="_GoBack"/>
      <w:bookmarkEnd w:id="1"/>
      <w:r>
        <w:t xml:space="preserve">s </w:t>
      </w:r>
      <w:commentRangeEnd w:id="0"/>
      <w:r w:rsidR="00124C0E">
        <w:rPr>
          <w:rStyle w:val="CommentReference"/>
        </w:rPr>
        <w:commentReference w:id="0"/>
      </w:r>
      <w:r>
        <w:t>easier to use.</w:t>
      </w:r>
    </w:p>
    <w:p w14:paraId="363BF4B4" w14:textId="77777777" w:rsidR="00FB50AD" w:rsidRDefault="00FB50AD" w:rsidP="00FB50AD"/>
    <w:p w14:paraId="35277BCD" w14:textId="77777777" w:rsidR="00FB50AD" w:rsidRDefault="00FB50AD" w:rsidP="00FB50AD">
      <w:r>
        <w:t xml:space="preserve">I was a Navy Helicopter Pilot before switching to a career in design. I have been working in small teams to solve problems throughout my 10-year career. </w:t>
      </w:r>
    </w:p>
    <w:p w14:paraId="46C53C37" w14:textId="77777777" w:rsidR="00FB50AD" w:rsidRDefault="00FB50AD" w:rsidP="00FB50AD"/>
    <w:p w14:paraId="17A3F488" w14:textId="7350CCDF" w:rsidR="00FB50AD" w:rsidDel="00FC2EE5" w:rsidRDefault="00FB50AD" w:rsidP="00FC2EE5">
      <w:pPr>
        <w:rPr>
          <w:del w:id="2" w:author="Neil Ranada" w:date="2017-06-18T11:25:00Z"/>
        </w:rPr>
        <w:pPrChange w:id="3" w:author="Neil Ranada" w:date="2017-06-18T11:25:00Z">
          <w:pPr/>
        </w:pPrChange>
      </w:pPr>
      <w:r w:rsidRPr="001A5370">
        <w:rPr>
          <w:highlight w:val="yellow"/>
        </w:rPr>
        <w:t xml:space="preserve">I'm motivated to build tools </w:t>
      </w:r>
      <w:r w:rsidR="00CF68D3">
        <w:rPr>
          <w:highlight w:val="yellow"/>
        </w:rPr>
        <w:t xml:space="preserve">that enhance people’s experience with </w:t>
      </w:r>
      <w:ins w:id="4" w:author="Neil Ranada" w:date="2017-06-18T11:25:00Z">
        <w:r w:rsidR="00FC2EE5">
          <w:rPr>
            <w:highlight w:val="yellow"/>
          </w:rPr>
          <w:t xml:space="preserve">(link to </w:t>
        </w:r>
      </w:ins>
      <w:ins w:id="5" w:author="Neil Ranada" w:date="2017-06-18T11:26:00Z">
        <w:r w:rsidR="00FC2EE5">
          <w:rPr>
            <w:highlight w:val="yellow"/>
          </w:rPr>
          <w:t>process site).</w:t>
        </w:r>
      </w:ins>
      <w:del w:id="6" w:author="Neil Ranada" w:date="2017-06-18T11:25:00Z">
        <w:r w:rsidRPr="001A5370" w:rsidDel="00FC2EE5">
          <w:rPr>
            <w:highlight w:val="yellow"/>
          </w:rPr>
          <w:delText>valuable so that... customers can find what they are looking for with ease. Workers can do their job with less effort. And companies/ organizations can make more money for profit or put it to use in better ways.</w:delText>
        </w:r>
        <w:r w:rsidDel="00FC2EE5">
          <w:delText xml:space="preserve"> </w:delText>
        </w:r>
      </w:del>
    </w:p>
    <w:p w14:paraId="07E8C420" w14:textId="2A867119" w:rsidR="00FB50AD" w:rsidDel="00FC2EE5" w:rsidRDefault="00FB50AD" w:rsidP="00FC2EE5">
      <w:pPr>
        <w:rPr>
          <w:del w:id="7" w:author="Neil Ranada" w:date="2017-06-18T11:25:00Z"/>
        </w:rPr>
        <w:pPrChange w:id="8" w:author="Neil Ranada" w:date="2017-06-18T11:25:00Z">
          <w:pPr/>
        </w:pPrChange>
      </w:pPr>
    </w:p>
    <w:p w14:paraId="07B8B461" w14:textId="02AD9DE8" w:rsidR="00FB50AD" w:rsidRDefault="00FB50AD" w:rsidP="00FC2EE5">
      <w:del w:id="9" w:author="Neil Ranada" w:date="2017-06-18T11:25:00Z">
        <w:r w:rsidDel="00FC2EE5">
          <w:delText>Everyone wins.</w:delText>
        </w:r>
      </w:del>
    </w:p>
    <w:p w14:paraId="53EC9BEB" w14:textId="77777777" w:rsidR="00FB50AD" w:rsidRDefault="00FB50AD" w:rsidP="00FB50AD"/>
    <w:p w14:paraId="3726666E" w14:textId="7CDC276E" w:rsidR="00FB50AD" w:rsidRDefault="00FB50AD" w:rsidP="00FB50AD">
      <w:r w:rsidRPr="00F4043D">
        <w:rPr>
          <w:highlight w:val="yellow"/>
        </w:rPr>
        <w:t xml:space="preserve">I used to think Design was only to make things look pretty. Design is about solving problems. </w:t>
      </w:r>
      <w:r w:rsidR="003E692A" w:rsidRPr="00F4043D">
        <w:rPr>
          <w:highlight w:val="yellow"/>
        </w:rPr>
        <w:t>And o</w:t>
      </w:r>
      <w:r w:rsidRPr="00F4043D">
        <w:rPr>
          <w:highlight w:val="yellow"/>
        </w:rPr>
        <w:t>f course, it doesn't hurt to look good at the same time.</w:t>
      </w:r>
      <w:r>
        <w:t xml:space="preserve"> </w:t>
      </w:r>
    </w:p>
    <w:p w14:paraId="57345E8E" w14:textId="77777777" w:rsidR="00FB50AD" w:rsidRDefault="00FB50AD" w:rsidP="00FB50AD"/>
    <w:p w14:paraId="0F1C4A33" w14:textId="040AEC8A" w:rsidR="00FB50AD" w:rsidRDefault="00D67FD4" w:rsidP="00FB50AD">
      <w:r>
        <w:t>G</w:t>
      </w:r>
      <w:r w:rsidR="00FB50AD" w:rsidRPr="008B6043">
        <w:rPr>
          <w:highlight w:val="yellow"/>
        </w:rPr>
        <w:t>reat Design is invisible. You don't really think about it. It just works.</w:t>
      </w:r>
    </w:p>
    <w:p w14:paraId="4B574D7C" w14:textId="77777777" w:rsidR="00FB50AD" w:rsidRDefault="00FB50AD" w:rsidP="00FB50AD"/>
    <w:p w14:paraId="6F446868" w14:textId="77777777" w:rsidR="00FB50AD" w:rsidRDefault="00FB50AD" w:rsidP="00FB50AD">
      <w:r>
        <w:t>In my free time, I like to surf. It helps me feel re-centered and keeps me healthy. I also love to travel, wandering locally or internationally to see amazing sights and experience other cultures.</w:t>
      </w:r>
    </w:p>
    <w:p w14:paraId="2E66603C" w14:textId="77777777" w:rsidR="00FB50AD" w:rsidRDefault="00FB50AD" w:rsidP="00FB50AD"/>
    <w:p w14:paraId="28869A6A" w14:textId="2C71ADAB" w:rsidR="00FB50AD" w:rsidRDefault="00EF7DF3" w:rsidP="00FB50AD">
      <w:r>
        <w:t>D</w:t>
      </w:r>
      <w:r w:rsidR="00FB50AD">
        <w:t>esigners I follow are Jared Spool, Julie Zhou, John Maeda, and my mentor, Sharon Torres.</w:t>
      </w:r>
    </w:p>
    <w:p w14:paraId="692872AF" w14:textId="77777777" w:rsidR="003162EA" w:rsidRDefault="003162EA" w:rsidP="00FB50AD"/>
    <w:p w14:paraId="4FC48594" w14:textId="43AE9459" w:rsidR="003162EA" w:rsidRDefault="006A3371" w:rsidP="00FB50AD">
      <w:r>
        <w:t>I like to constantly level up my design skills by learning from</w:t>
      </w:r>
      <w:r w:rsidR="00EF7DF3">
        <w:t xml:space="preserve"> Digital Telepathy, Arthur Design, </w:t>
      </w:r>
      <w:r>
        <w:t xml:space="preserve">Bloc.io, </w:t>
      </w:r>
      <w:r w:rsidR="00EF7DF3">
        <w:t xml:space="preserve">and Google </w:t>
      </w:r>
      <w:r>
        <w:t>Design</w:t>
      </w:r>
      <w:r w:rsidR="00EF7DF3">
        <w:t>.</w:t>
      </w:r>
    </w:p>
    <w:p w14:paraId="1B7DE27E" w14:textId="77777777" w:rsidR="006A3371" w:rsidRDefault="006A3371" w:rsidP="00FB50AD"/>
    <w:p w14:paraId="4766AC2D" w14:textId="0C4F709C" w:rsidR="006A3371" w:rsidRDefault="006A3371" w:rsidP="00FB50AD">
      <w:r>
        <w:t>I like to chat with awesome people at the SDXD and UX Speakeasy meetup groups in San Diego.</w:t>
      </w:r>
    </w:p>
    <w:p w14:paraId="4EDEAC53" w14:textId="77777777" w:rsidR="00FB50AD" w:rsidRDefault="00FB50AD" w:rsidP="00FB50AD"/>
    <w:p w14:paraId="4F85C17F" w14:textId="41593E7A" w:rsidR="00FB50AD" w:rsidRDefault="00FB50AD" w:rsidP="00FB50AD">
      <w:r>
        <w:t>I</w:t>
      </w:r>
      <w:r w:rsidR="00D67FD4">
        <w:t>’m currently reading</w:t>
      </w:r>
      <w:r>
        <w:t xml:space="preserve"> "</w:t>
      </w:r>
      <w:r w:rsidR="00D67FD4">
        <w:t>The Design of Everyday Things</w:t>
      </w:r>
      <w:r>
        <w:t xml:space="preserve">" by </w:t>
      </w:r>
      <w:r w:rsidR="00D67FD4">
        <w:t>Don Norman</w:t>
      </w:r>
    </w:p>
    <w:p w14:paraId="595CFAB4" w14:textId="77777777" w:rsidR="00FB50AD" w:rsidRDefault="00FB50AD" w:rsidP="00FB50AD"/>
    <w:p w14:paraId="5F0AB5DD" w14:textId="77777777" w:rsidR="00FB50AD" w:rsidRDefault="00FB50AD" w:rsidP="00FB50AD">
      <w:r>
        <w:t>(image of book)</w:t>
      </w:r>
    </w:p>
    <w:p w14:paraId="38EFBD65" w14:textId="77777777" w:rsidR="00FB50AD" w:rsidRDefault="00FB50AD" w:rsidP="00FB50AD"/>
    <w:p w14:paraId="09992F4F" w14:textId="38675CB6" w:rsidR="00D67FD4" w:rsidRDefault="00D67FD4" w:rsidP="00FB50AD">
      <w:r>
        <w:t>Other places you can find me on the Internet…</w:t>
      </w:r>
    </w:p>
    <w:p w14:paraId="17BEB101" w14:textId="77777777" w:rsidR="00D67FD4" w:rsidRDefault="00D67FD4" w:rsidP="00FB50AD"/>
    <w:p w14:paraId="6041AAEC" w14:textId="77777777" w:rsidR="00FB50AD" w:rsidRDefault="00FB50AD" w:rsidP="00FB50AD">
      <w:r>
        <w:t>I post photos of my travel on Instagram.</w:t>
      </w:r>
    </w:p>
    <w:p w14:paraId="52471AC4" w14:textId="77777777" w:rsidR="00FB50AD" w:rsidRDefault="00FB50AD" w:rsidP="00FB50AD"/>
    <w:p w14:paraId="0CDAB4C9" w14:textId="77777777" w:rsidR="00FB50AD" w:rsidRDefault="00FB50AD" w:rsidP="00FB50AD">
      <w:r>
        <w:t>I find inspiration and follow influential designers on Twitter.</w:t>
      </w:r>
    </w:p>
    <w:p w14:paraId="3D5645DB" w14:textId="77777777" w:rsidR="00FB50AD" w:rsidRDefault="00FB50AD" w:rsidP="00FB50AD"/>
    <w:p w14:paraId="31C2BD4C" w14:textId="77777777" w:rsidR="00FB50AD" w:rsidRDefault="00FB50AD" w:rsidP="00FB50AD">
      <w:r>
        <w:t>I occasionally make journal entries about my designs on Medium.</w:t>
      </w:r>
    </w:p>
    <w:p w14:paraId="16E4E52D" w14:textId="77777777" w:rsidR="00FB50AD" w:rsidRDefault="00FB50AD" w:rsidP="00FB50AD"/>
    <w:p w14:paraId="6638BDA5" w14:textId="77777777" w:rsidR="00FB50AD" w:rsidRDefault="00FB50AD" w:rsidP="00FB50AD">
      <w:r>
        <w:t>I keep my coding organized on GitHub.</w:t>
      </w:r>
    </w:p>
    <w:p w14:paraId="29D05C07" w14:textId="77777777" w:rsidR="00FB50AD" w:rsidRDefault="00FB50AD" w:rsidP="00FB50AD"/>
    <w:p w14:paraId="39674066" w14:textId="77777777" w:rsidR="00EF3591" w:rsidRDefault="00FB50AD" w:rsidP="00FB50AD">
      <w:r>
        <w:t>I want to connect with you on LinkedIn.</w:t>
      </w:r>
    </w:p>
    <w:sectPr w:rsidR="00EF3591" w:rsidSect="008A2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eil Ranada" w:date="2017-06-18T11:27:00Z" w:initials="NR">
    <w:p w14:paraId="0B65BDF6" w14:textId="73B991B5" w:rsidR="00124C0E" w:rsidRDefault="00124C0E">
      <w:pPr>
        <w:pStyle w:val="CommentText"/>
      </w:pPr>
      <w:r>
        <w:rPr>
          <w:rStyle w:val="CommentReference"/>
        </w:rPr>
        <w:annotationRef/>
      </w:r>
      <w:r>
        <w:t>Link to where you elaborate on what your focus is.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B65BDF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eil Ranada">
    <w15:presenceInfo w15:providerId="Windows Live" w15:userId="14efd0144d335a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97F"/>
    <w:rsid w:val="000A470A"/>
    <w:rsid w:val="00124C0E"/>
    <w:rsid w:val="001A5370"/>
    <w:rsid w:val="00213346"/>
    <w:rsid w:val="003162EA"/>
    <w:rsid w:val="003B3A67"/>
    <w:rsid w:val="003E692A"/>
    <w:rsid w:val="003F3B4F"/>
    <w:rsid w:val="005E597F"/>
    <w:rsid w:val="006A3371"/>
    <w:rsid w:val="008A2FCA"/>
    <w:rsid w:val="008B6043"/>
    <w:rsid w:val="008E5992"/>
    <w:rsid w:val="00BD703D"/>
    <w:rsid w:val="00CF68D3"/>
    <w:rsid w:val="00D67FD4"/>
    <w:rsid w:val="00EF3591"/>
    <w:rsid w:val="00EF7DF3"/>
    <w:rsid w:val="00F4043D"/>
    <w:rsid w:val="00FB50AD"/>
    <w:rsid w:val="00FC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A16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EE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EE5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24C0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4C0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4C0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4C0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4C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273</Words>
  <Characters>1559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Ranada</dc:creator>
  <cp:keywords/>
  <dc:description/>
  <cp:lastModifiedBy>Neil Ranada</cp:lastModifiedBy>
  <cp:revision>4</cp:revision>
  <dcterms:created xsi:type="dcterms:W3CDTF">2017-06-17T03:19:00Z</dcterms:created>
  <dcterms:modified xsi:type="dcterms:W3CDTF">2017-06-18T05:52:00Z</dcterms:modified>
</cp:coreProperties>
</file>